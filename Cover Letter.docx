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A8B" w:rsidRDefault="00593745">
      <w:r>
        <w:rPr>
          <w:rFonts w:hint="eastAsia"/>
        </w:rPr>
        <w:t>Dear</w:t>
      </w:r>
      <w:r w:rsidR="00344B06">
        <w:t xml:space="preserve"> editor</w:t>
      </w:r>
    </w:p>
    <w:p w:rsidR="00593745" w:rsidRDefault="00593745"/>
    <w:p w:rsidR="00593745" w:rsidRDefault="00593745" w:rsidP="00CE5996">
      <w:r>
        <w:t xml:space="preserve">We are submitting </w:t>
      </w:r>
      <w:ins w:id="0" w:author="xinyu" w:date="2020-04-10T23:45:00Z">
        <w:r w:rsidR="008110EE">
          <w:rPr>
            <w:rFonts w:hint="eastAsia"/>
          </w:rPr>
          <w:t>t</w:t>
        </w:r>
        <w:r w:rsidR="008110EE">
          <w:t xml:space="preserve">he article </w:t>
        </w:r>
      </w:ins>
      <w:del w:id="1" w:author="xinyu" w:date="2020-04-10T23:45:00Z">
        <w:r w:rsidDel="008110EE">
          <w:delText xml:space="preserve">a manuscript entitled </w:delText>
        </w:r>
      </w:del>
      <w:r>
        <w:t>“Modular Verification of SPARCv8 Code”</w:t>
      </w:r>
      <w:del w:id="2" w:author="xinyu" w:date="2020-04-10T23:45:00Z">
        <w:r w:rsidDel="008110EE">
          <w:delText>, which we would like to submit for publication</w:delText>
        </w:r>
      </w:del>
      <w:r>
        <w:t xml:space="preserve"> as a regular paper in “Special Section on Software System 2020” of Journal of Computer Science &amp; Technology. The theme that our submission is intended to is “</w:t>
      </w:r>
      <w:r w:rsidRPr="00593745">
        <w:t>Dependable Software Engineering</w:t>
      </w:r>
      <w:r>
        <w:t xml:space="preserve">”. </w:t>
      </w:r>
    </w:p>
    <w:p w:rsidR="00CE5996" w:rsidRDefault="00CE5996" w:rsidP="00CE5996"/>
    <w:p w:rsidR="00CE5996" w:rsidDel="008110EE" w:rsidRDefault="00205F66" w:rsidP="00CE5996">
      <w:pPr>
        <w:rPr>
          <w:del w:id="3" w:author="xinyu" w:date="2020-04-10T23:50:00Z"/>
        </w:rPr>
      </w:pPr>
      <w:del w:id="4" w:author="xinyu" w:date="2020-04-10T23:50:00Z">
        <w:r w:rsidDel="008110EE">
          <w:delText>Our work</w:delText>
        </w:r>
        <w:r w:rsidR="00CE5996" w:rsidDel="008110EE">
          <w:delText xml:space="preserve"> focus on the formal verification of the SPARCv8 code. </w:delText>
        </w:r>
        <w:r w:rsidR="00CE5996" w:rsidRPr="00CE5996" w:rsidDel="008110EE">
          <w:delText>SPARC (Scalable Processor ARChitecture)</w:delText>
        </w:r>
        <w:r w:rsidR="00CE5996" w:rsidDel="008110EE">
          <w:delText xml:space="preserve"> </w:delText>
        </w:r>
        <w:r w:rsidR="00CE5996" w:rsidRPr="00CE5996" w:rsidDel="008110EE">
          <w:delText>is a CPU instruction set architecture (ISA) with high-perfo</w:delText>
        </w:r>
        <w:r w:rsidR="00CE5996" w:rsidDel="008110EE">
          <w:delText>rmance and great flexibility</w:delText>
        </w:r>
        <w:r w:rsidR="00CE5996" w:rsidRPr="00CE5996" w:rsidDel="008110EE">
          <w:delText>.  It has been widely</w:delText>
        </w:r>
        <w:r w:rsidR="00CE5996" w:rsidDel="008110EE">
          <w:delText xml:space="preserve"> </w:delText>
        </w:r>
        <w:r w:rsidR="00CE5996" w:rsidRPr="00CE5996" w:rsidDel="008110EE">
          <w:delText xml:space="preserve">used in various processors for </w:delText>
        </w:r>
        <w:r w:rsidR="00983BE4" w:rsidDel="008110EE">
          <w:delText>workstations and embed</w:delText>
        </w:r>
        <w:r w:rsidR="00CE5996" w:rsidRPr="00CE5996" w:rsidDel="008110EE">
          <w:delText>ded systems.</w:delText>
        </w:r>
        <w:r w:rsidR="00CE5996" w:rsidDel="008110EE">
          <w:delText xml:space="preserve"> It also acts as inline assembly of an OS kernel </w:delText>
        </w:r>
        <w:r w:rsidR="00CE5996" w:rsidRPr="00CE5996" w:rsidDel="008110EE">
          <w:delText>for</w:delText>
        </w:r>
        <w:r w:rsidR="00CE5996" w:rsidDel="008110EE">
          <w:delText xml:space="preserve"> aerospace </w:delText>
        </w:r>
        <w:r w:rsidR="00CE5996" w:rsidRPr="00CE5996" w:rsidDel="008110EE">
          <w:delText>crafts</w:delText>
        </w:r>
        <w:r w:rsidR="00CE5996" w:rsidDel="008110EE">
          <w:delText xml:space="preserve">, which we work towards </w:delText>
        </w:r>
        <w:r w:rsidR="000F0731" w:rsidDel="008110EE">
          <w:delText xml:space="preserve">to fully verify. </w:delText>
        </w:r>
        <w:r w:rsidR="000F0731" w:rsidRPr="000F0731" w:rsidDel="008110EE">
          <w:delText>Inline assembly code is common in system software to interact with the underlying hardware platforms.</w:delText>
        </w:r>
        <w:r w:rsidR="000F0731" w:rsidDel="008110EE">
          <w:delText xml:space="preserve"> </w:delText>
        </w:r>
        <w:r w:rsidR="000F0731" w:rsidRPr="000F0731" w:rsidDel="008110EE">
          <w:delText>Safety and correctness of the assembly code is crucial to guarantee the safety of the whole system.</w:delText>
        </w:r>
        <w:r w:rsidR="00CE5996" w:rsidDel="008110EE">
          <w:delText xml:space="preserve"> </w:delText>
        </w:r>
        <w:r w:rsidR="00DA53E5" w:rsidDel="008110EE">
          <w:delText>So,</w:delText>
        </w:r>
        <w:r w:rsidR="000F0731" w:rsidDel="008110EE">
          <w:delText xml:space="preserve"> we hope to propose a practical </w:delText>
        </w:r>
        <w:r w:rsidR="000F0731" w:rsidRPr="000F0731" w:rsidDel="008110EE">
          <w:delText>Hoare-style program logic for verifying SPARC</w:delText>
        </w:r>
        <w:r w:rsidR="000F0731" w:rsidDel="008110EE">
          <w:delText>v8</w:delText>
        </w:r>
        <w:r w:rsidR="000F0731" w:rsidRPr="000F0731" w:rsidDel="008110EE">
          <w:delText xml:space="preserve"> assembly code.</w:delText>
        </w:r>
        <w:r w:rsidR="000F0731" w:rsidDel="008110EE">
          <w:delText xml:space="preserve"> </w:delText>
        </w:r>
        <w:r w:rsidR="00CC3DEF" w:rsidDel="008110EE">
          <w:delText>However,</w:delText>
        </w:r>
        <w:r w:rsidR="000F0731" w:rsidDel="008110EE">
          <w:delText xml:space="preserve"> the </w:delText>
        </w:r>
        <w:r w:rsidRPr="00205F66" w:rsidDel="008110EE">
          <w:delText>SPARCv8 ISA has some interesting</w:delText>
        </w:r>
        <w:r w:rsidDel="008110EE">
          <w:delText xml:space="preserve"> </w:delText>
        </w:r>
        <w:r w:rsidR="00CC3DEF" w:rsidDel="008110EE">
          <w:delText xml:space="preserve">features, </w:delText>
        </w:r>
        <w:r w:rsidRPr="00205F66" w:rsidDel="008110EE">
          <w:delText>which make it a non-trivial task to design a</w:delText>
        </w:r>
        <w:r w:rsidDel="008110EE">
          <w:delText xml:space="preserve"> </w:delText>
        </w:r>
        <w:r w:rsidRPr="00205F66" w:rsidDel="008110EE">
          <w:delText>Hoare-style</w:delText>
        </w:r>
        <w:r w:rsidDel="008110EE">
          <w:delText xml:space="preserve"> program logic for assembly code. </w:delText>
        </w:r>
      </w:del>
    </w:p>
    <w:p w:rsidR="00205F66" w:rsidDel="008110EE" w:rsidRDefault="00205F66" w:rsidP="00CE5996">
      <w:pPr>
        <w:rPr>
          <w:del w:id="5" w:author="xinyu" w:date="2020-04-10T23:50:00Z"/>
        </w:rPr>
      </w:pPr>
    </w:p>
    <w:p w:rsidR="00205F66" w:rsidDel="008110EE" w:rsidRDefault="00205F66" w:rsidP="00CE5996">
      <w:pPr>
        <w:rPr>
          <w:del w:id="6" w:author="xinyu" w:date="2020-04-10T23:50:00Z"/>
        </w:rPr>
      </w:pPr>
      <w:del w:id="7" w:author="xinyu" w:date="2020-04-10T23:50:00Z">
        <w:r w:rsidDel="008110EE">
          <w:delText xml:space="preserve">In this work, we </w:delText>
        </w:r>
        <w:r w:rsidRPr="00205F66" w:rsidDel="008110EE">
          <w:delText>propose a practical Hoare-style program logic for verifying SPARC</w:delText>
        </w:r>
        <w:r w:rsidDel="008110EE">
          <w:delText>v8</w:delText>
        </w:r>
        <w:r w:rsidR="00DA53E5" w:rsidDel="008110EE">
          <w:delText xml:space="preserve"> assembly code.</w:delText>
        </w:r>
        <w:r w:rsidRPr="00205F66" w:rsidDel="008110EE">
          <w:delText xml:space="preserve"> The logic supports modular</w:delText>
        </w:r>
        <w:r w:rsidR="00983BE4" w:rsidDel="008110EE">
          <w:delText xml:space="preserve"> </w:delText>
        </w:r>
        <w:r w:rsidRPr="00205F66" w:rsidDel="008110EE">
          <w:delText>reasoning about the main features of SPARCv8 ISA, including delayed control transfers, delayed writes to special</w:delText>
        </w:r>
        <w:r w:rsidDel="008110EE">
          <w:delText xml:space="preserve"> </w:delText>
        </w:r>
        <w:r w:rsidRPr="00205F66" w:rsidDel="008110EE">
          <w:delText xml:space="preserve">registers, and register windows. </w:delText>
        </w:r>
        <w:r w:rsidR="00983BE4" w:rsidDel="008110EE">
          <w:delText>We also extend it</w:delText>
        </w:r>
        <w:r w:rsidRPr="00205F66" w:rsidDel="008110EE">
          <w:delText xml:space="preserve"> to support contextual refinement verification, and apply it</w:delText>
        </w:r>
        <w:r w:rsidR="00983BE4" w:rsidDel="008110EE">
          <w:delText>s extended version</w:delText>
        </w:r>
        <w:r w:rsidRPr="00205F66" w:rsidDel="008110EE">
          <w:delText xml:space="preserve"> to verify</w:delText>
        </w:r>
        <w:r w:rsidDel="008110EE">
          <w:delText xml:space="preserve"> </w:delText>
        </w:r>
        <w:r w:rsidRPr="00205F66" w:rsidDel="008110EE">
          <w:delText>that there is a contextual refinement between a context switch routine in SPARCv8 and</w:delText>
        </w:r>
        <w:r w:rsidDel="008110EE">
          <w:delText xml:space="preserve"> </w:delText>
        </w:r>
        <w:r w:rsidRPr="00205F66" w:rsidDel="008110EE">
          <w:delText>switch</w:delText>
        </w:r>
        <w:r w:rsidDel="008110EE">
          <w:delText xml:space="preserve"> </w:delText>
        </w:r>
        <w:r w:rsidRPr="00205F66" w:rsidDel="008110EE">
          <w:delText>primitive.  The</w:delText>
        </w:r>
        <w:r w:rsidDel="008110EE">
          <w:delText xml:space="preserve"> </w:delText>
        </w:r>
        <w:r w:rsidRPr="00205F66" w:rsidDel="008110EE">
          <w:delText>program logic and its soundness proof have been mechanized in Coq.</w:delText>
        </w:r>
      </w:del>
    </w:p>
    <w:p w:rsidR="00205F66" w:rsidRDefault="00205F66" w:rsidP="00CE5996"/>
    <w:p w:rsidR="00205F66" w:rsidRDefault="00205F66" w:rsidP="00CE5996">
      <w:r>
        <w:t xml:space="preserve">This paper is an extended version of </w:t>
      </w:r>
      <w:del w:id="8" w:author="xinyu" w:date="2020-04-11T05:55:00Z">
        <w:r w:rsidDel="00F25EE7">
          <w:delText xml:space="preserve">the </w:delText>
        </w:r>
      </w:del>
      <w:ins w:id="9" w:author="xinyu" w:date="2020-04-11T05:55:00Z">
        <w:r w:rsidR="00F25EE7">
          <w:t>a</w:t>
        </w:r>
        <w:r w:rsidR="00F25EE7">
          <w:t xml:space="preserve"> </w:t>
        </w:r>
      </w:ins>
      <w:r>
        <w:t xml:space="preserve">conference paper, which </w:t>
      </w:r>
      <w:del w:id="10" w:author="xinyu" w:date="2020-04-10T23:51:00Z">
        <w:r w:rsidDel="008110EE">
          <w:delText>is appeared</w:delText>
        </w:r>
      </w:del>
      <w:ins w:id="11" w:author="xinyu" w:date="2020-04-10T23:51:00Z">
        <w:r w:rsidR="008110EE">
          <w:t>was published</w:t>
        </w:r>
      </w:ins>
      <w:r>
        <w:t xml:space="preserve"> in </w:t>
      </w:r>
      <w:r w:rsidR="00DA53E5">
        <w:t>the Proceedings of</w:t>
      </w:r>
      <w:r w:rsidR="0028485A">
        <w:t xml:space="preserve"> </w:t>
      </w:r>
      <w:r>
        <w:t>2018 Asian Symposium on Programming Languages and Systems</w:t>
      </w:r>
      <w:r>
        <w:rPr>
          <w:rFonts w:hint="eastAsia"/>
        </w:rPr>
        <w:t xml:space="preserve"> </w:t>
      </w:r>
      <w:r>
        <w:t xml:space="preserve">(APLAS’18), pp. 245-263. </w:t>
      </w:r>
      <w:ins w:id="12" w:author="xinyu" w:date="2020-04-10T23:52:00Z">
        <w:r w:rsidR="008110EE">
          <w:t xml:space="preserve">The conference version presents a program logic to verify partial correctness of SPARCv8 code, but it doesn’t support refinement verification. In this paper, we extend the conference paper </w:t>
        </w:r>
      </w:ins>
      <w:ins w:id="13" w:author="xinyu" w:date="2020-04-11T05:56:00Z">
        <w:r w:rsidR="00F25EE7">
          <w:t xml:space="preserve">and propose a new program logic </w:t>
        </w:r>
      </w:ins>
      <w:ins w:id="14" w:author="xinyu" w:date="2020-04-10T23:52:00Z">
        <w:r w:rsidR="008110EE">
          <w:t xml:space="preserve">to do relational reasoning </w:t>
        </w:r>
      </w:ins>
      <w:ins w:id="15" w:author="xinyu" w:date="2020-04-11T05:56:00Z">
        <w:r w:rsidR="00F25EE7">
          <w:t>for</w:t>
        </w:r>
      </w:ins>
      <w:ins w:id="16" w:author="xinyu" w:date="2020-04-10T23:52:00Z">
        <w:r w:rsidR="008110EE">
          <w:t xml:space="preserve"> refinement</w:t>
        </w:r>
      </w:ins>
      <w:ins w:id="17" w:author="xinyu" w:date="2020-04-11T05:56:00Z">
        <w:r w:rsidR="00F25EE7">
          <w:t xml:space="preserve"> verification</w:t>
        </w:r>
      </w:ins>
      <w:ins w:id="18" w:author="xinyu" w:date="2020-04-10T23:53:00Z">
        <w:r w:rsidR="008110EE">
          <w:t xml:space="preserve">. </w:t>
        </w:r>
      </w:ins>
      <w:del w:id="19" w:author="xinyu" w:date="2020-04-10T23:53:00Z">
        <w:r w:rsidR="008521E0" w:rsidDel="008110EE">
          <w:delText xml:space="preserve">We </w:delText>
        </w:r>
        <w:r w:rsidRPr="00205F66" w:rsidDel="008110EE">
          <w:delText>exten</w:delText>
        </w:r>
        <w:r w:rsidR="008521E0" w:rsidDel="008110EE">
          <w:delText>d the program logic, which</w:delText>
        </w:r>
        <w:r w:rsidDel="008110EE">
          <w:delText xml:space="preserve"> </w:delText>
        </w:r>
        <w:r w:rsidRPr="00205F66" w:rsidDel="008110EE">
          <w:delText>can</w:delText>
        </w:r>
        <w:r w:rsidR="008521E0" w:rsidDel="008110EE">
          <w:delText xml:space="preserve"> only</w:delText>
        </w:r>
        <w:r w:rsidDel="008110EE">
          <w:delText xml:space="preserve"> </w:delText>
        </w:r>
        <w:r w:rsidR="008521E0" w:rsidDel="008110EE">
          <w:delText>prove the partial correctness of SPARCv8</w:delText>
        </w:r>
        <w:r w:rsidRPr="00205F66" w:rsidDel="008110EE">
          <w:delText xml:space="preserve"> code</w:delText>
        </w:r>
        <w:r w:rsidR="008521E0" w:rsidDel="008110EE">
          <w:rPr>
            <w:rFonts w:hint="eastAsia"/>
          </w:rPr>
          <w:delText xml:space="preserve"> </w:delText>
        </w:r>
        <w:r w:rsidRPr="00205F66" w:rsidDel="008110EE">
          <w:delText>in conference paper, to support refinement verification</w:delText>
        </w:r>
        <w:r w:rsidDel="008110EE">
          <w:delText xml:space="preserve"> </w:delText>
        </w:r>
        <w:r w:rsidR="008521E0" w:rsidDel="008110EE">
          <w:delText xml:space="preserve">and </w:delText>
        </w:r>
      </w:del>
      <w:ins w:id="20" w:author="xinyu" w:date="2020-04-10T23:53:00Z">
        <w:r w:rsidR="008110EE">
          <w:t xml:space="preserve">We also </w:t>
        </w:r>
      </w:ins>
      <w:r w:rsidR="008521E0">
        <w:t xml:space="preserve">use </w:t>
      </w:r>
      <w:del w:id="21" w:author="xinyu" w:date="2020-04-10T23:53:00Z">
        <w:r w:rsidR="008521E0" w:rsidDel="008110EE">
          <w:delText xml:space="preserve">it </w:delText>
        </w:r>
      </w:del>
      <w:ins w:id="22" w:author="xinyu" w:date="2020-04-10T23:53:00Z">
        <w:r w:rsidR="008110EE">
          <w:t>the new logic</w:t>
        </w:r>
        <w:r w:rsidR="008110EE">
          <w:t xml:space="preserve"> </w:t>
        </w:r>
      </w:ins>
      <w:r w:rsidR="008521E0">
        <w:t xml:space="preserve">to verify </w:t>
      </w:r>
      <w:ins w:id="23" w:author="xinyu" w:date="2020-04-10T23:54:00Z">
        <w:r w:rsidR="008110EE">
          <w:t>the implementation of a context switch routine, by showing that the implementation code contextually refines a</w:t>
        </w:r>
      </w:ins>
      <w:ins w:id="24" w:author="xinyu" w:date="2020-04-10T23:55:00Z">
        <w:r w:rsidR="008110EE">
          <w:t>n abstract</w:t>
        </w:r>
      </w:ins>
      <w:ins w:id="25" w:author="xinyu" w:date="2020-04-10T23:54:00Z">
        <w:r w:rsidR="008110EE">
          <w:t xml:space="preserve"> switch</w:t>
        </w:r>
      </w:ins>
      <w:ins w:id="26" w:author="xinyu" w:date="2020-04-10T23:55:00Z">
        <w:r w:rsidR="008110EE">
          <w:t xml:space="preserve"> primitive</w:t>
        </w:r>
        <w:r w:rsidR="0051071C">
          <w:t xml:space="preserve">. </w:t>
        </w:r>
      </w:ins>
      <w:del w:id="27" w:author="xinyu" w:date="2020-04-10T23:55:00Z">
        <w:r w:rsidR="008521E0" w:rsidDel="0051071C">
          <w:delText xml:space="preserve">that </w:delText>
        </w:r>
        <w:r w:rsidRPr="00205F66" w:rsidDel="0051071C">
          <w:delText>t</w:delText>
        </w:r>
        <w:r w:rsidR="008521E0" w:rsidDel="0051071C">
          <w:delText xml:space="preserve">here is a contextual </w:delText>
        </w:r>
        <w:r w:rsidDel="0051071C">
          <w:delText>refine</w:delText>
        </w:r>
        <w:r w:rsidRPr="00205F66" w:rsidDel="0051071C">
          <w:delText>ment between a context switch routine implem</w:delText>
        </w:r>
        <w:r w:rsidR="008521E0" w:rsidDel="0051071C">
          <w:delText>ent</w:delText>
        </w:r>
        <w:r w:rsidRPr="00205F66" w:rsidDel="0051071C">
          <w:delText>ed</w:delText>
        </w:r>
        <w:r w:rsidDel="0051071C">
          <w:delText xml:space="preserve"> </w:delText>
        </w:r>
        <w:r w:rsidRPr="00205F66" w:rsidDel="0051071C">
          <w:delText>in SPARCv8 and</w:delText>
        </w:r>
        <w:r w:rsidDel="0051071C">
          <w:delText xml:space="preserve"> </w:delText>
        </w:r>
        <w:r w:rsidRPr="00205F66" w:rsidDel="0051071C">
          <w:delText>switch</w:delText>
        </w:r>
        <w:r w:rsidDel="0051071C">
          <w:delText xml:space="preserve"> </w:delText>
        </w:r>
        <w:r w:rsidRPr="00205F66" w:rsidDel="0051071C">
          <w:delText>primitive for task switching</w:delText>
        </w:r>
        <w:r w:rsidDel="0051071C">
          <w:delText xml:space="preserve">. </w:delText>
        </w:r>
        <w:r w:rsidRPr="00205F66" w:rsidDel="0051071C">
          <w:delText xml:space="preserve">And in </w:delText>
        </w:r>
      </w:del>
      <w:ins w:id="28" w:author="xinyu" w:date="2020-04-10T23:55:00Z">
        <w:r w:rsidR="0051071C">
          <w:t>I</w:t>
        </w:r>
        <w:r w:rsidR="0051071C" w:rsidRPr="00205F66">
          <w:t xml:space="preserve">n </w:t>
        </w:r>
      </w:ins>
      <w:r w:rsidRPr="00205F66">
        <w:t>order to support</w:t>
      </w:r>
      <w:r>
        <w:t xml:space="preserve"> refinement verification, </w:t>
      </w:r>
      <w:ins w:id="29" w:author="xinyu" w:date="2020-04-11T05:58:00Z">
        <w:r w:rsidR="00F25EE7">
          <w:t xml:space="preserve">this article also presents a new </w:t>
        </w:r>
      </w:ins>
      <w:del w:id="30" w:author="xinyu" w:date="2020-04-11T05:58:00Z">
        <w:r w:rsidDel="00F25EE7">
          <w:delText>we de</w:delText>
        </w:r>
        <w:r w:rsidRPr="00205F66" w:rsidDel="00F25EE7">
          <w:delText>fine</w:delText>
        </w:r>
        <w:r w:rsidDel="00F25EE7">
          <w:delText xml:space="preserve"> a</w:delText>
        </w:r>
        <w:r w:rsidRPr="00205F66" w:rsidDel="00F25EE7">
          <w:delText xml:space="preserve"> </w:delText>
        </w:r>
      </w:del>
      <w:r w:rsidRPr="00205F66">
        <w:t xml:space="preserve">Pseudo-SPARCv8 language as the </w:t>
      </w:r>
      <w:ins w:id="31" w:author="xinyu" w:date="2020-04-10T23:56:00Z">
        <w:r w:rsidR="0051071C">
          <w:t xml:space="preserve">language to implement the </w:t>
        </w:r>
      </w:ins>
      <w:r w:rsidRPr="00205F66">
        <w:t>high-level</w:t>
      </w:r>
      <w:ins w:id="32" w:author="xinyu" w:date="2020-04-10T23:56:00Z">
        <w:r w:rsidR="0051071C">
          <w:t xml:space="preserve"> specification</w:t>
        </w:r>
      </w:ins>
      <w:r>
        <w:t xml:space="preserve">. </w:t>
      </w:r>
    </w:p>
    <w:p w:rsidR="00983BE4" w:rsidRDefault="00983BE4" w:rsidP="00CE5996"/>
    <w:p w:rsidR="00983BE4" w:rsidRDefault="00983BE4" w:rsidP="00CE5996">
      <w:r w:rsidRPr="00983BE4">
        <w:t>All authors have seen the manuscript and approved to submit</w:t>
      </w:r>
      <w:ins w:id="33" w:author="xinyu" w:date="2020-04-11T05:58:00Z">
        <w:r w:rsidR="00F25EE7">
          <w:t xml:space="preserve"> it</w:t>
        </w:r>
      </w:ins>
      <w:r w:rsidRPr="00983BE4">
        <w:t xml:space="preserve"> to your journal</w:t>
      </w:r>
      <w:r>
        <w:t xml:space="preserve">. </w:t>
      </w:r>
    </w:p>
    <w:p w:rsidR="00205F66" w:rsidRDefault="00205F66" w:rsidP="00CE5996">
      <w:bookmarkStart w:id="34" w:name="_GoBack"/>
      <w:bookmarkEnd w:id="34"/>
    </w:p>
    <w:p w:rsidR="00205F66" w:rsidRDefault="00205F66" w:rsidP="00CE5996">
      <w:r>
        <w:t xml:space="preserve">Thank you for </w:t>
      </w:r>
      <w:r w:rsidR="00344B06">
        <w:t xml:space="preserve">your consideration of our work. </w:t>
      </w:r>
    </w:p>
    <w:p w:rsidR="00344B06" w:rsidRDefault="00344B06" w:rsidP="00CE5996">
      <w:r>
        <w:t xml:space="preserve">With best regards, </w:t>
      </w:r>
    </w:p>
    <w:p w:rsidR="00344B06" w:rsidRDefault="00344B06" w:rsidP="00CE5996"/>
    <w:p w:rsidR="00344B06" w:rsidRDefault="00344B06" w:rsidP="00CE5996">
      <w:r>
        <w:t>Junpeng Zha</w:t>
      </w:r>
    </w:p>
    <w:p w:rsidR="00344B06" w:rsidRDefault="00344B06" w:rsidP="00CE5996">
      <w:r>
        <w:t>Address: Nanjing University</w:t>
      </w:r>
    </w:p>
    <w:p w:rsidR="00344B06" w:rsidRDefault="00344B06" w:rsidP="00CE5996">
      <w:r>
        <w:rPr>
          <w:rFonts w:hint="eastAsia"/>
        </w:rPr>
        <w:t>E</w:t>
      </w:r>
      <w:r>
        <w:t>mail: jpzha@smail.nju.edu.cn</w:t>
      </w:r>
    </w:p>
    <w:sectPr w:rsidR="00344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inyu">
    <w15:presenceInfo w15:providerId="None" w15:userId="xiny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BE2"/>
    <w:rsid w:val="000F0731"/>
    <w:rsid w:val="00205F66"/>
    <w:rsid w:val="0028485A"/>
    <w:rsid w:val="00344B06"/>
    <w:rsid w:val="003E2BE2"/>
    <w:rsid w:val="0051071C"/>
    <w:rsid w:val="00593745"/>
    <w:rsid w:val="008110EE"/>
    <w:rsid w:val="008521E0"/>
    <w:rsid w:val="00982601"/>
    <w:rsid w:val="00983BE4"/>
    <w:rsid w:val="00C67A8B"/>
    <w:rsid w:val="00CC3DEF"/>
    <w:rsid w:val="00CE5996"/>
    <w:rsid w:val="00DA53E5"/>
    <w:rsid w:val="00F2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DC27"/>
  <w15:chartTrackingRefBased/>
  <w15:docId w15:val="{C912146E-48E4-4C11-ADAE-9A354AF4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110E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110E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110EE"/>
  </w:style>
  <w:style w:type="paragraph" w:styleId="a6">
    <w:name w:val="annotation subject"/>
    <w:basedOn w:val="a4"/>
    <w:next w:val="a4"/>
    <w:link w:val="a7"/>
    <w:uiPriority w:val="99"/>
    <w:semiHidden/>
    <w:unhideWhenUsed/>
    <w:rsid w:val="008110E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110E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110E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110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Junpeng Zha</dc:creator>
  <cp:keywords/>
  <dc:description/>
  <cp:lastModifiedBy>xinyu</cp:lastModifiedBy>
  <cp:revision>2</cp:revision>
  <dcterms:created xsi:type="dcterms:W3CDTF">2020-04-10T21:59:00Z</dcterms:created>
  <dcterms:modified xsi:type="dcterms:W3CDTF">2020-04-10T21:59:00Z</dcterms:modified>
</cp:coreProperties>
</file>